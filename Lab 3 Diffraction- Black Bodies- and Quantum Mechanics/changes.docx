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Theory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del w:author="Julien Lin" w:id="0" w:date="2018-01-17T11:08:36Z">
        <w:r w:rsidDel="00000000" w:rsidR="00000000" w:rsidRPr="00000000">
          <w:rPr>
            <w:rtl w:val="0"/>
          </w:rPr>
          <w:delText xml:space="preserve">Change beginning to “As the experiments performed dealt mainly with light”</w:delText>
        </w:r>
      </w:del>
      <w:r w:rsidDel="00000000" w:rsidR="00000000" w:rsidRPr="00000000">
        <w:rPr>
          <w:rtl w:val="0"/>
        </w:rPr>
      </w:r>
    </w:p>
    <w:p w:rsidR="00000000" w:rsidDel="00000000" w:rsidP="00000000" w:rsidRDefault="00000000" w:rsidRPr="00000000" w14:paraId="00000003">
      <w:pPr>
        <w:rPr/>
      </w:pPr>
      <w:del w:author="Julien Lin" w:id="1" w:date="2018-01-17T11:09:05Z">
        <w:r w:rsidDel="00000000" w:rsidR="00000000" w:rsidRPr="00000000">
          <w:rPr>
            <w:rtl w:val="0"/>
          </w:rPr>
          <w:delText xml:space="preserve">Change preformed -&gt; performed after equation 2</w:delText>
        </w:r>
      </w:del>
      <w:r w:rsidDel="00000000" w:rsidR="00000000" w:rsidRPr="00000000">
        <w:rPr>
          <w:rtl w:val="0"/>
        </w:rPr>
      </w:r>
    </w:p>
    <w:p w:rsidR="00000000" w:rsidDel="00000000" w:rsidP="00000000" w:rsidRDefault="00000000" w:rsidRPr="00000000" w14:paraId="00000004">
      <w:pPr>
        <w:rPr/>
      </w:pPr>
      <w:del w:author="Julien Lin" w:id="2" w:date="2018-01-17T11:10:14Z">
        <w:r w:rsidDel="00000000" w:rsidR="00000000" w:rsidRPr="00000000">
          <w:rPr>
            <w:rtl w:val="0"/>
          </w:rPr>
          <w:delText xml:space="preserve">Add units to wavelength in equation 2 (its metres)</w:delText>
        </w:r>
      </w:del>
      <w:r w:rsidDel="00000000" w:rsidR="00000000" w:rsidRPr="00000000">
        <w:rPr>
          <w:rtl w:val="0"/>
        </w:rPr>
      </w:r>
    </w:p>
    <w:p w:rsidR="00000000" w:rsidDel="00000000" w:rsidP="00000000" w:rsidRDefault="00000000" w:rsidRPr="00000000" w14:paraId="00000005">
      <w:pPr>
        <w:rPr/>
      </w:pPr>
      <w:del w:author="Julien Lin" w:id="3" w:date="2018-01-17T11:10:44Z">
        <w:r w:rsidDel="00000000" w:rsidR="00000000" w:rsidRPr="00000000">
          <w:rPr>
            <w:rtl w:val="0"/>
          </w:rPr>
          <w:delText xml:space="preserve">Add units to the elementary charge (coulomb right)</w:delText>
        </w:r>
      </w:del>
      <w:r w:rsidDel="00000000" w:rsidR="00000000" w:rsidRPr="00000000">
        <w:rPr>
          <w:rtl w:val="0"/>
        </w:rPr>
      </w:r>
    </w:p>
    <w:p w:rsidR="00000000" w:rsidDel="00000000" w:rsidP="00000000" w:rsidRDefault="00000000" w:rsidRPr="00000000" w14:paraId="00000006">
      <w:pPr>
        <w:rPr/>
      </w:pPr>
      <w:del w:author="Julien Lin" w:id="4" w:date="2018-01-17T11:10:18Z">
        <w:r w:rsidDel="00000000" w:rsidR="00000000" w:rsidRPr="00000000">
          <w:rPr>
            <w:rtl w:val="0"/>
          </w:rPr>
          <w:delText xml:space="preserve">Since u say the units for wiens constant i think u should for plancks and boltzmann as well</w:delText>
        </w:r>
      </w:del>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w:t>
      </w:r>
    </w:p>
    <w:p w:rsidR="00000000" w:rsidDel="00000000" w:rsidP="00000000" w:rsidRDefault="00000000" w:rsidRPr="00000000" w14:paraId="00000009">
      <w:pPr>
        <w:rPr/>
      </w:pPr>
      <w:del w:author="Julien Lin" w:id="5" w:date="2018-01-17T11:11:22Z">
        <w:r w:rsidDel="00000000" w:rsidR="00000000" w:rsidRPr="00000000">
          <w:rPr>
            <w:rtl w:val="0"/>
          </w:rPr>
          <w:delText xml:space="preserve">Dont capitalize Hue in the caption of fig 1</w:delText>
        </w:r>
      </w:del>
      <w:r w:rsidDel="00000000" w:rsidR="00000000" w:rsidRPr="00000000">
        <w:rPr>
          <w:rtl w:val="0"/>
        </w:rPr>
      </w:r>
    </w:p>
    <w:p w:rsidR="00000000" w:rsidDel="00000000" w:rsidP="00000000" w:rsidRDefault="00000000" w:rsidRPr="00000000" w14:paraId="0000000A">
      <w:pPr>
        <w:rPr/>
      </w:pPr>
      <w:del w:author="Julien Lin" w:id="6" w:date="2018-01-17T11:12:04Z">
        <w:r w:rsidDel="00000000" w:rsidR="00000000" w:rsidRPr="00000000">
          <w:rPr>
            <w:rtl w:val="0"/>
          </w:rPr>
          <w:delText xml:space="preserve">Change “colour response is up for debate” to something like “wasn’t deemed to par” or smthin, just change to past tense</w:delText>
        </w:r>
      </w:del>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Analysis</w:t>
      </w:r>
    </w:p>
    <w:p w:rsidR="00000000" w:rsidDel="00000000" w:rsidP="00000000" w:rsidRDefault="00000000" w:rsidRPr="00000000" w14:paraId="0000000D">
      <w:pPr>
        <w:rPr/>
      </w:pPr>
      <w:del w:author="Julien Lin" w:id="7" w:date="2018-01-17T11:12:37Z">
        <w:r w:rsidDel="00000000" w:rsidR="00000000" w:rsidRPr="00000000">
          <w:rPr>
            <w:rtl w:val="0"/>
          </w:rPr>
          <w:delText xml:space="preserve">Missing a period after fig 2 caption</w:delText>
        </w:r>
      </w:del>
      <w:r w:rsidDel="00000000" w:rsidR="00000000" w:rsidRPr="00000000">
        <w:rPr>
          <w:rtl w:val="0"/>
        </w:rPr>
      </w:r>
    </w:p>
    <w:p w:rsidR="00000000" w:rsidDel="00000000" w:rsidP="00000000" w:rsidRDefault="00000000" w:rsidRPr="00000000" w14:paraId="0000000E">
      <w:pPr>
        <w:rPr/>
      </w:pPr>
      <w:del w:author="Julien Lin" w:id="8" w:date="2018-01-17T11:13:41Z">
        <w:r w:rsidDel="00000000" w:rsidR="00000000" w:rsidRPr="00000000">
          <w:rPr>
            <w:rtl w:val="0"/>
          </w:rPr>
          <w:delText xml:space="preserve">Change [7] to [8] in the paragraph right after fig 4</w:delText>
        </w:r>
      </w:del>
      <w:r w:rsidDel="00000000" w:rsidR="00000000" w:rsidRPr="00000000">
        <w:rPr>
          <w:rtl w:val="0"/>
        </w:rPr>
      </w:r>
    </w:p>
    <w:p w:rsidR="00000000" w:rsidDel="00000000" w:rsidP="00000000" w:rsidRDefault="00000000" w:rsidRPr="00000000" w14:paraId="0000000F">
      <w:pPr>
        <w:rPr>
          <w:del w:author="Julien Lin" w:id="9" w:date="2018-01-17T11:14:41Z"/>
        </w:rPr>
      </w:pPr>
      <w:del w:author="Julien Lin" w:id="9" w:date="2018-01-17T11:14:41Z">
        <w:r w:rsidDel="00000000" w:rsidR="00000000" w:rsidRPr="00000000">
          <w:rPr>
            <w:rtl w:val="0"/>
          </w:rPr>
          <w:delText xml:space="preserve">Change “subbed” to “substituted” right before equation 10</w:delText>
        </w:r>
      </w:del>
    </w:p>
    <w:p w:rsidR="00000000" w:rsidDel="00000000" w:rsidP="00000000" w:rsidRDefault="00000000" w:rsidRPr="00000000" w14:paraId="00000010">
      <w:pPr>
        <w:rPr/>
      </w:pPr>
      <w:del w:author="Julien Lin" w:id="9" w:date="2018-01-17T11:14:41Z">
        <w:r w:rsidDel="00000000" w:rsidR="00000000" w:rsidRPr="00000000">
          <w:rPr>
            <w:rtl w:val="0"/>
          </w:rPr>
          <w:delText xml:space="preserve">In equation 9, u dont need the “the” for the where: sigma = blah blah</w:delText>
        </w:r>
      </w:del>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del w:author="Julien Lin" w:id="10" w:date="2018-01-17T11:16:08Z"/>
        </w:rPr>
      </w:pPr>
      <w:del w:author="Julien Lin" w:id="10" w:date="2018-01-17T11:16:08Z">
        <w:r w:rsidDel="00000000" w:rsidR="00000000" w:rsidRPr="00000000">
          <w:rPr>
            <w:rtl w:val="0"/>
          </w:rPr>
          <w:delText xml:space="preserve">Also it should be “standard deviation of the photons position” or something, idk if you can word that more concisely but the standard deviation part is important. Maybe “standard deviation of position”</w:delText>
        </w:r>
      </w:del>
    </w:p>
    <w:p w:rsidR="00000000" w:rsidDel="00000000" w:rsidP="00000000" w:rsidRDefault="00000000" w:rsidRPr="00000000" w14:paraId="00000013">
      <w:pPr>
        <w:rPr>
          <w:del w:author="Julien Lin" w:id="10" w:date="2018-01-17T11:16:08Z"/>
        </w:rPr>
      </w:pPr>
      <w:del w:author="Julien Lin" w:id="10" w:date="2018-01-17T11:16:08Z">
        <w:r w:rsidDel="00000000" w:rsidR="00000000" w:rsidRPr="00000000">
          <w:rPr>
            <w:rtl w:val="0"/>
          </w:rPr>
        </w:r>
      </w:del>
    </w:p>
    <w:p w:rsidR="00000000" w:rsidDel="00000000" w:rsidP="00000000" w:rsidRDefault="00000000" w:rsidRPr="00000000" w14:paraId="00000014">
      <w:pPr>
        <w:rPr>
          <w:del w:author="Julien Lin" w:id="10" w:date="2018-01-17T11:16:08Z"/>
        </w:rPr>
      </w:pPr>
      <w:del w:author="Julien Lin" w:id="10" w:date="2018-01-17T11:16:08Z">
        <w:r w:rsidDel="00000000" w:rsidR="00000000" w:rsidRPr="00000000">
          <w:rPr>
            <w:rtl w:val="0"/>
          </w:rPr>
          <w:delText xml:space="preserve">Equation 10: dont put “the” after the equals sign</w:delText>
        </w:r>
      </w:del>
    </w:p>
    <w:p w:rsidR="00000000" w:rsidDel="00000000" w:rsidP="00000000" w:rsidRDefault="00000000" w:rsidRPr="00000000" w14:paraId="00000015">
      <w:pPr>
        <w:rPr/>
      </w:pPr>
      <w:del w:author="Julien Lin" w:id="10" w:date="2018-01-17T11:16:08Z">
        <w:r w:rsidDel="00000000" w:rsidR="00000000" w:rsidRPr="00000000">
          <w:rPr>
            <w:rtl w:val="0"/>
          </w:rPr>
          <w:delText xml:space="preserve">Add units, both D and A are in metres</w:delText>
        </w:r>
      </w:del>
      <w:r w:rsidDel="00000000" w:rsidR="00000000" w:rsidRPr="00000000">
        <w:rPr>
          <w:rtl w:val="0"/>
        </w:rPr>
      </w:r>
    </w:p>
    <w:p w:rsidR="00000000" w:rsidDel="00000000" w:rsidP="00000000" w:rsidRDefault="00000000" w:rsidRPr="00000000" w14:paraId="00000016">
      <w:pPr>
        <w:rPr>
          <w:del w:author="Julien Lin" w:id="11" w:date="2018-01-17T11:19:53Z"/>
        </w:rPr>
      </w:pPr>
      <w:del w:author="Julien Lin" w:id="11" w:date="2018-01-17T11:19:53Z">
        <w:r w:rsidDel="00000000" w:rsidR="00000000" w:rsidRPr="00000000">
          <w:rPr>
            <w:rtl w:val="0"/>
          </w:rPr>
          <w:delText xml:space="preserve">I dont think it says anywhere what the wavelength was equal to. Add a short sentence or smthin saying lambda=630+-30 nm? Can u squeeze it in after equation 10?</w:delText>
        </w:r>
      </w:del>
    </w:p>
    <w:p w:rsidR="00000000" w:rsidDel="00000000" w:rsidP="00000000" w:rsidRDefault="00000000" w:rsidRPr="00000000" w14:paraId="00000017">
      <w:pPr>
        <w:rPr/>
      </w:pPr>
      <w:del w:author="Julien Lin" w:id="11" w:date="2018-01-17T11:19:53Z">
        <w:r w:rsidDel="00000000" w:rsidR="00000000" w:rsidRPr="00000000">
          <w:rPr>
            <w:rtl w:val="0"/>
          </w:rPr>
          <w:delText xml:space="preserve">Where do I put that</w:delText>
        </w:r>
      </w:del>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del w:author="Julien Lin" w:id="12" w:date="2018-01-17T11:20:59Z"/>
        </w:rPr>
      </w:pPr>
      <w:del w:author="Julien Lin" w:id="12" w:date="2018-01-17T11:20:59Z">
        <w:r w:rsidDel="00000000" w:rsidR="00000000" w:rsidRPr="00000000">
          <w:rPr>
            <w:rtl w:val="0"/>
          </w:rPr>
          <w:delText xml:space="preserve">Think u missed a capital letter after fig 7, the first words after</w:delText>
        </w:r>
      </w:del>
    </w:p>
    <w:p w:rsidR="00000000" w:rsidDel="00000000" w:rsidP="00000000" w:rsidRDefault="00000000" w:rsidRPr="00000000" w14:paraId="0000001A">
      <w:pPr>
        <w:rPr>
          <w:del w:author="Julien Lin" w:id="12" w:date="2018-01-17T11:20:59Z"/>
        </w:rPr>
      </w:pPr>
      <w:del w:author="Julien Lin" w:id="12" w:date="2018-01-17T11:20:59Z">
        <w:r w:rsidDel="00000000" w:rsidR="00000000" w:rsidRPr="00000000">
          <w:rPr>
            <w:rtl w:val="0"/>
          </w:rPr>
          <w:delText xml:space="preserve">Is hue capitalized? I always thought no</w:delText>
        </w:r>
      </w:del>
    </w:p>
    <w:p w:rsidR="00000000" w:rsidDel="00000000" w:rsidP="00000000" w:rsidRDefault="00000000" w:rsidRPr="00000000" w14:paraId="0000001B">
      <w:pPr>
        <w:rPr/>
      </w:pPr>
      <w:del w:author="Julien Lin" w:id="12" w:date="2018-01-17T11:20:59Z">
        <w:r w:rsidDel="00000000" w:rsidR="00000000" w:rsidRPr="00000000">
          <w:rPr>
            <w:rtl w:val="0"/>
          </w:rPr>
          <w:delText xml:space="preserve">We dont have colour printing, idk how well fig 8 will turn out</w:delText>
        </w:r>
      </w:del>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del w:author="Julien Lin" w:id="13" w:date="2018-01-17T11:21:34Z">
        <w:r w:rsidDel="00000000" w:rsidR="00000000" w:rsidRPr="00000000">
          <w:rPr>
            <w:rtl w:val="0"/>
          </w:rPr>
          <w:delText xml:space="preserve">“This was concluded to be the undertones of the paper underneath” in the paragraph after fig 8 seems not to be what u intended. </w:delText>
        </w:r>
      </w:del>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Put a year after Wang et al?</w:t>
      </w:r>
    </w:p>
    <w:p w:rsidR="00000000" w:rsidDel="00000000" w:rsidP="00000000" w:rsidRDefault="00000000" w:rsidRPr="00000000" w14:paraId="0000001F">
      <w:pPr>
        <w:rPr>
          <w:del w:author="Julien Lin" w:id="14" w:date="2018-01-17T11:21:30Z"/>
        </w:rPr>
      </w:pPr>
      <w:del w:author="Julien Lin" w:id="14" w:date="2018-01-17T11:21:30Z">
        <w:r w:rsidDel="00000000" w:rsidR="00000000" w:rsidRPr="00000000">
          <w:rPr>
            <w:rtl w:val="0"/>
          </w:rPr>
        </w:r>
      </w:del>
    </w:p>
    <w:p w:rsidR="00000000" w:rsidDel="00000000" w:rsidP="00000000" w:rsidRDefault="00000000" w:rsidRPr="00000000" w14:paraId="00000020">
      <w:pPr>
        <w:rPr>
          <w:del w:author="Julien Lin" w:id="14" w:date="2018-01-17T11:21:30Z"/>
        </w:rPr>
      </w:pPr>
      <w:del w:author="Julien Lin" w:id="14" w:date="2018-01-17T11:21:30Z">
        <w:r w:rsidDel="00000000" w:rsidR="00000000" w:rsidRPr="00000000">
          <w:rPr>
            <w:rtl w:val="0"/>
          </w:rPr>
          <w:delText xml:space="preserve">The first paragraph after figure 10 is not indented</w:delText>
        </w:r>
      </w:del>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del w:author="Julien Lin" w:id="15" w:date="2018-01-17T11:23:06Z"/>
        </w:rPr>
      </w:pPr>
      <w:del w:author="Julien Lin" w:id="15" w:date="2018-01-17T11:23:06Z">
        <w:r w:rsidDel="00000000" w:rsidR="00000000" w:rsidRPr="00000000">
          <w:rPr>
            <w:rtl w:val="0"/>
          </w:rPr>
          <w:delText xml:space="preserve">CHANGE the title in the header !! lmao</w:delText>
        </w:r>
      </w:del>
    </w:p>
    <w:p w:rsidR="00000000" w:rsidDel="00000000" w:rsidP="00000000" w:rsidRDefault="00000000" w:rsidRPr="00000000" w14:paraId="00000023">
      <w:pPr>
        <w:rPr>
          <w:del w:author="Julien Lin" w:id="15" w:date="2018-01-17T11:23:06Z"/>
        </w:rPr>
      </w:pPr>
      <w:del w:author="Julien Lin" w:id="15" w:date="2018-01-17T11:23:06Z">
        <w:r w:rsidDel="00000000" w:rsidR="00000000" w:rsidRPr="00000000">
          <w:rPr>
            <w:rtl w:val="0"/>
          </w:rPr>
          <w:delText xml:space="preserve">Change the received on november 22 whatever to January 17 2018</w:delText>
        </w:r>
      </w:del>
    </w:p>
    <w:p w:rsidR="00000000" w:rsidDel="00000000" w:rsidP="00000000" w:rsidRDefault="00000000" w:rsidRPr="00000000" w14:paraId="00000024">
      <w:pPr>
        <w:rPr>
          <w:del w:author="Julien Lin" w:id="15" w:date="2018-01-17T11:23:06Z"/>
        </w:rPr>
      </w:pPr>
      <w:del w:author="Julien Lin" w:id="15" w:date="2018-01-17T11:23:06Z">
        <w:r w:rsidDel="00000000" w:rsidR="00000000" w:rsidRPr="00000000">
          <w:rPr>
            <w:rtl w:val="0"/>
          </w:rPr>
          <w:delText xml:space="preserve">Get rid of notebook manager under mandy and jennifer’s name</w:delText>
        </w:r>
      </w:del>
    </w:p>
    <w:p w:rsidR="00000000" w:rsidDel="00000000" w:rsidP="00000000" w:rsidRDefault="00000000" w:rsidRPr="00000000" w14:paraId="00000025">
      <w:pPr>
        <w:rPr/>
      </w:pPr>
      <w:del w:author="Julien Lin" w:id="15" w:date="2018-01-17T11:23:06Z">
        <w:r w:rsidDel="00000000" w:rsidR="00000000" w:rsidRPr="00000000">
          <w:rPr>
            <w:rtl w:val="0"/>
          </w:rPr>
          <w:delText xml:space="preserve">Change a random * to a dot or just remove it in equation 7</w:delText>
        </w:r>
      </w:del>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